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6870"/>
        <w:gridCol w:w="930"/>
        <w:tblGridChange w:id="0">
          <w:tblGrid>
            <w:gridCol w:w="1215"/>
            <w:gridCol w:w="6870"/>
            <w:gridCol w:w="93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sz w:val="24"/>
                <w:szCs w:val="24"/>
              </w:rPr>
            </w:pPr>
            <w:r w:rsidDel="00000000" w:rsidR="00000000" w:rsidRPr="00000000">
              <w:rPr>
                <w:b w:val="1"/>
                <w:sz w:val="24"/>
                <w:szCs w:val="24"/>
                <w:rtl w:val="0"/>
              </w:rPr>
              <w:t xml:space="preserve">Requisitos funcionais</w:t>
            </w:r>
          </w:p>
        </w:tc>
      </w:tr>
    </w:tbl>
    <w:p w:rsidR="00000000" w:rsidDel="00000000" w:rsidP="00000000" w:rsidRDefault="00000000" w:rsidRPr="00000000" w14:paraId="00000005">
      <w:pPr>
        <w:rPr>
          <w:sz w:val="24"/>
          <w:szCs w:val="24"/>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6870"/>
        <w:gridCol w:w="930"/>
        <w:tblGridChange w:id="0">
          <w:tblGrid>
            <w:gridCol w:w="1215"/>
            <w:gridCol w:w="6870"/>
            <w:gridCol w:w="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UC</w:t>
            </w:r>
          </w:p>
        </w:tc>
      </w:tr>
      <w:tr>
        <w:trPr>
          <w:cantSplit w:val="0"/>
          <w:trHeight w:val="5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sz w:val="24"/>
                <w:szCs w:val="24"/>
                <w:rtl w:val="0"/>
              </w:rPr>
              <w:t xml:space="preserve">Efetuar login e senha com níveis de acesso utilizando Google</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UC1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Manter alunos;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UC3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Manter treinos para os alunos;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Manter funcionários;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UC6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Manter a</w:t>
            </w:r>
            <w:r w:rsidDel="00000000" w:rsidR="00000000" w:rsidRPr="00000000">
              <w:rPr>
                <w:sz w:val="24"/>
                <w:szCs w:val="24"/>
                <w:rtl w:val="0"/>
              </w:rPr>
              <w:t xml:space="preserve">genda de treinos;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UC9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Manter financeiro;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UC7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color w:val="202124"/>
                <w:sz w:val="24"/>
                <w:szCs w:val="24"/>
                <w:highlight w:val="white"/>
                <w:rtl w:val="0"/>
              </w:rPr>
              <w:t xml:space="preserve">Manter termo de responsabilidade. </w:t>
            </w:r>
            <w:ins w:author="EDESIO MARCOS SLOMP" w:id="0" w:date="2021-10-24T12:53:33Z">
              <w:commentRangeStart w:id="0"/>
              <w:r w:rsidDel="00000000" w:rsidR="00000000" w:rsidRPr="00000000">
                <w:rPr>
                  <w:color w:val="202124"/>
                  <w:sz w:val="24"/>
                  <w:szCs w:val="24"/>
                  <w:highlight w:val="white"/>
                  <w:rtl w:val="0"/>
                </w:rPr>
                <w:t xml:space="preserve">(???) </w:t>
              </w:r>
            </w:ins>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UC5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Manter avaliações de alunos;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UC4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202124"/>
                <w:sz w:val="24"/>
                <w:szCs w:val="24"/>
              </w:rPr>
            </w:pPr>
            <w:r w:rsidDel="00000000" w:rsidR="00000000" w:rsidRPr="00000000">
              <w:rPr>
                <w:sz w:val="24"/>
                <w:szCs w:val="24"/>
                <w:rtl w:val="0"/>
              </w:rPr>
              <w:t xml:space="preserve">Manter</w:t>
            </w:r>
            <w:r w:rsidDel="00000000" w:rsidR="00000000" w:rsidRPr="00000000">
              <w:rPr>
                <w:sz w:val="24"/>
                <w:szCs w:val="24"/>
                <w:rtl w:val="0"/>
              </w:rPr>
              <w:t xml:space="preserve"> </w:t>
            </w:r>
            <w:r w:rsidDel="00000000" w:rsidR="00000000" w:rsidRPr="00000000">
              <w:rPr>
                <w:color w:val="202124"/>
                <w:sz w:val="24"/>
                <w:szCs w:val="24"/>
                <w:rtl w:val="0"/>
              </w:rPr>
              <w:t xml:space="preserve">estatísticas sobre horário de frequência;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UC8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shd w:fill="f8f9fa"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6870"/>
        <w:gridCol w:w="930"/>
        <w:tblGridChange w:id="0">
          <w:tblGrid>
            <w:gridCol w:w="1215"/>
            <w:gridCol w:w="6870"/>
            <w:gridCol w:w="93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sz w:val="24"/>
                <w:szCs w:val="24"/>
              </w:rPr>
            </w:pPr>
            <w:r w:rsidDel="00000000" w:rsidR="00000000" w:rsidRPr="00000000">
              <w:rPr>
                <w:b w:val="1"/>
                <w:sz w:val="24"/>
                <w:szCs w:val="24"/>
                <w:rtl w:val="0"/>
              </w:rPr>
              <w:t xml:space="preserve">Requisitos não funcionais</w:t>
            </w:r>
          </w:p>
        </w:tc>
      </w:tr>
    </w:tbl>
    <w:p w:rsidR="00000000" w:rsidDel="00000000" w:rsidP="00000000" w:rsidRDefault="00000000" w:rsidRPr="00000000" w14:paraId="0000002D">
      <w:pPr>
        <w:rPr>
          <w:sz w:val="24"/>
          <w:szCs w:val="24"/>
        </w:rPr>
      </w:pPr>
      <w:r w:rsidDel="00000000" w:rsidR="00000000" w:rsidRPr="00000000">
        <w:rPr>
          <w:rtl w:val="0"/>
        </w:rPr>
      </w:r>
    </w:p>
    <w:tbl>
      <w:tblPr>
        <w:tblStyle w:val="Table4"/>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7710"/>
        <w:gridCol w:w="930"/>
        <w:tblGridChange w:id="0">
          <w:tblGrid>
            <w:gridCol w:w="1215"/>
            <w:gridCol w:w="7710"/>
            <w:gridCol w:w="930"/>
          </w:tblGrid>
        </w:tblGridChange>
      </w:tblGrid>
      <w:tr>
        <w:trPr>
          <w:cantSplit w:val="0"/>
          <w:trHeight w:val="5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RNF01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Deverá ter a logo e as cores da empresa em todas as telas;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RNF02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Deverá ser entregue dia 09/12;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RNF03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Ser funcional na plataforma Android;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RNF04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Ter uma interface de fácil utilização;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Change w:author="EDESIO MARCOS SLOMP" w:id="2" w:date="2021-10-24T12:54:22Z">
            <w:rPr>
              <w:sz w:val="24"/>
              <w:szCs w:val="24"/>
            </w:rPr>
          </w:rPrChange>
        </w:rPr>
      </w:pPr>
      <w:ins w:author="EDESIO MARCOS SLOMP" w:id="1" w:date="2021-10-24T12:53:55Z">
        <w:commentRangeStart w:id="1"/>
        <w:commentRangeStart w:id="2"/>
        <w:commentRangeEnd w:id="2"/>
        <w:r w:rsidDel="00000000" w:rsidR="00000000" w:rsidRPr="00000000">
          <w:commentReference w:id="2"/>
        </w:r>
        <w:r w:rsidDel="00000000" w:rsidR="00000000" w:rsidRPr="00000000">
          <w:rPr>
            <w:sz w:val="24"/>
            <w:szCs w:val="24"/>
            <w:rtl w:val="0"/>
            <w:rPrChange w:author="EDESIO MARCOS SLOMP" w:id="2" w:date="2021-10-24T12:54:22Z">
              <w:rPr>
                <w:sz w:val="24"/>
                <w:szCs w:val="24"/>
              </w:rPr>
            </w:rPrChange>
          </w:rPr>
          <w:t xml:space="preserve">Equipe, muito bons esses requisitos! Com certeza será um ótimo projeto!</w:t>
        </w:r>
      </w:ins>
      <w:commentRangeEnd w:id="1"/>
      <w:r w:rsidDel="00000000" w:rsidR="00000000" w:rsidRPr="00000000">
        <w:commentReference w:id="1"/>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ELE ADAM" w:id="0" w:date="2021-10-26T19:28:23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não tenha entendido, se trata de um termo de responsabilidade que provém de uma lei criada em 2014, em que todos os praticantes de atividades físicas devem assinar, se auto responsabilizando por qualquer incidente relacionado a práticas físicas na academia, isso inclui problemas de saúde e luxações ou coisas do gênero... A "assinatura" do termo deve ser atualizada anualmente e pede-se que seja feito de forma totalmente digital pra evitar o desperdício de folhas. Basicamente.</w:t>
      </w:r>
    </w:p>
  </w:comment>
  <w:comment w:author="GUILHERME DE SOUZA VILELA" w:id="2" w:date="2021-10-29T23:53:43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feito</w:t>
      </w:r>
    </w:p>
  </w:comment>
  <w:comment w:author="GUILHERME DE SOUZA VILELA" w:id="1" w:date="2021-10-29T23:54:01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obrigado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